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75FEC68A" w:rsidR="002036A6" w:rsidRPr="00BD2FF2" w:rsidRDefault="00DC50EC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US"/>
        </w:rPr>
      </w:pPr>
      <w:r>
        <w:rPr>
          <w:sz w:val="40"/>
          <w:lang w:val="en-US"/>
        </w:rPr>
        <w:t>Retake e</w:t>
      </w:r>
      <w:r w:rsidR="00BD2FF2">
        <w:rPr>
          <w:sz w:val="40"/>
          <w:lang w:val="en-US"/>
        </w:rPr>
        <w:t>xam - programming fundamentals with python</w:t>
      </w:r>
    </w:p>
    <w:p w14:paraId="238AA091" w14:textId="5C2893F0" w:rsidR="00DF3E54" w:rsidRPr="005A28C6" w:rsidRDefault="00045D2F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rPr>
          <w:lang w:val="en-US"/>
        </w:rPr>
        <w:t>Problem</w:t>
      </w:r>
      <w:r w:rsidR="00DF3E54">
        <w:t xml:space="preserve"> </w:t>
      </w:r>
      <w:r w:rsidR="00BD2FF2">
        <w:rPr>
          <w:lang w:val="en-US"/>
        </w:rPr>
        <w:t>1</w:t>
      </w:r>
      <w:r w:rsidR="00DF3E54">
        <w:t xml:space="preserve">. </w:t>
      </w:r>
      <w:r w:rsidR="00EF0E2A">
        <w:rPr>
          <w:lang w:val="en-US"/>
        </w:rPr>
        <w:t>Build a building</w:t>
      </w:r>
    </w:p>
    <w:p w14:paraId="7716B4A4" w14:textId="7D272671" w:rsidR="00446FD6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We are going to try to build a building. For that we will receive the budget</w:t>
      </w:r>
      <w:r w:rsidR="00805F4C">
        <w:rPr>
          <w:lang w:val="en-US"/>
        </w:rPr>
        <w:t>,</w:t>
      </w:r>
      <w:r w:rsidR="00805F4C" w:rsidRPr="00805F4C">
        <w:rPr>
          <w:lang w:val="en-US"/>
        </w:rPr>
        <w:t xml:space="preserve"> </w:t>
      </w:r>
      <w:r w:rsidR="00805F4C">
        <w:rPr>
          <w:lang w:val="en-US"/>
        </w:rPr>
        <w:t xml:space="preserve">of course we have </w:t>
      </w:r>
      <w:r w:rsidR="00805F4C" w:rsidRPr="00EF0E2A">
        <w:rPr>
          <w:lang w:val="en-US"/>
        </w:rPr>
        <w:t>initial capital</w:t>
      </w:r>
      <w:r w:rsidR="00805F4C">
        <w:t xml:space="preserve"> – </w:t>
      </w:r>
      <w:r w:rsidR="00805F4C">
        <w:rPr>
          <w:lang w:val="en-US"/>
        </w:rPr>
        <w:t xml:space="preserve">m </w:t>
      </w:r>
      <w:r>
        <w:rPr>
          <w:lang w:val="en-US"/>
        </w:rPr>
        <w:t xml:space="preserve"> and after that we will receive n – the number of investors who are interested to take place in our project. In the next n-lines we will receive numbers (one at a row) – the money which investors want to give us. For every investor we must print information in the following format:</w:t>
      </w:r>
    </w:p>
    <w:p w14:paraId="63790969" w14:textId="77777777" w:rsidR="00EF0E2A" w:rsidRDefault="00EF0E2A" w:rsidP="00EF0E2A">
      <w:pPr>
        <w:spacing w:before="40" w:after="40"/>
        <w:rPr>
          <w:lang w:val="en-US"/>
        </w:rPr>
      </w:pPr>
    </w:p>
    <w:p w14:paraId="03303C9E" w14:textId="03B3F18E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‘Investor {number}</w:t>
      </w:r>
      <w:r w:rsidR="00E91F6F">
        <w:rPr>
          <w:b/>
          <w:sz w:val="24"/>
          <w:szCs w:val="24"/>
          <w:lang w:val="en-US"/>
        </w:rPr>
        <w:t xml:space="preserve"> gave</w:t>
      </w:r>
      <w:r w:rsidRPr="00EF0E2A">
        <w:rPr>
          <w:b/>
          <w:sz w:val="24"/>
          <w:szCs w:val="24"/>
          <w:lang w:val="en-US"/>
        </w:rPr>
        <w:t xml:space="preserve"> us {money_given}.’</w:t>
      </w:r>
    </w:p>
    <w:p w14:paraId="294683CB" w14:textId="2AC11D06" w:rsidR="00AA3E3E" w:rsidRPr="00AA3E3E" w:rsidRDefault="00AA3E3E" w:rsidP="00EF0E2A">
      <w:pPr>
        <w:spacing w:before="40" w:after="40"/>
        <w:rPr>
          <w:b/>
          <w:i/>
          <w:sz w:val="24"/>
          <w:szCs w:val="24"/>
          <w:lang w:val="en-US"/>
        </w:rPr>
      </w:pPr>
      <w:r w:rsidRPr="00AA3E3E">
        <w:rPr>
          <w:b/>
          <w:i/>
          <w:sz w:val="24"/>
          <w:szCs w:val="24"/>
          <w:lang w:val="en-US"/>
        </w:rPr>
        <w:t>Where {money_given} is formatted two digits after the decimal point.</w:t>
      </w:r>
    </w:p>
    <w:p w14:paraId="50B694B4" w14:textId="77777777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06437D0E" w14:textId="21A83C17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>If at some point we have enough money to build our building we should stop taking investors money and print:</w:t>
      </w:r>
    </w:p>
    <w:p w14:paraId="4E15FF02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2ED4B0F" w14:textId="33C2C42F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</w:t>
      </w:r>
      <w:r w:rsidR="006D3F80" w:rsidRPr="00EF0E2A">
        <w:rPr>
          <w:b/>
          <w:sz w:val="24"/>
          <w:szCs w:val="24"/>
          <w:lang w:val="en-US"/>
        </w:rPr>
        <w:t>We will manage to build it. Start now!</w:t>
      </w:r>
      <w:r w:rsidR="006D3F80">
        <w:rPr>
          <w:b/>
          <w:sz w:val="24"/>
          <w:szCs w:val="24"/>
          <w:lang w:val="en-US"/>
        </w:rPr>
        <w:t xml:space="preserve"> </w:t>
      </w:r>
      <w:r w:rsidR="006D3F80" w:rsidRPr="00E86A9D">
        <w:rPr>
          <w:b/>
          <w:sz w:val="24"/>
          <w:szCs w:val="24"/>
          <w:lang w:val="en-US"/>
        </w:rPr>
        <w:t>Extra money - {extra_money}</w:t>
      </w:r>
      <w:ins w:id="0" w:author="Valentin" w:date="2019-03-11T23:34:00Z">
        <w:r w:rsidR="005A28C6">
          <w:rPr>
            <w:b/>
            <w:sz w:val="24"/>
            <w:szCs w:val="24"/>
            <w:lang w:val="en-US"/>
          </w:rPr>
          <w:t>.</w:t>
        </w:r>
      </w:ins>
      <w:r w:rsidR="006D3F80">
        <w:rPr>
          <w:b/>
          <w:sz w:val="24"/>
          <w:szCs w:val="24"/>
          <w:lang w:val="en-US"/>
        </w:rPr>
        <w:t>”</w:t>
      </w:r>
    </w:p>
    <w:p w14:paraId="44B57098" w14:textId="5EF0FD63" w:rsidR="00AA3E3E" w:rsidRDefault="00AA3E3E" w:rsidP="00EF0E2A">
      <w:pPr>
        <w:spacing w:before="40" w:after="40"/>
        <w:rPr>
          <w:b/>
          <w:sz w:val="24"/>
          <w:szCs w:val="24"/>
          <w:lang w:val="en-US"/>
        </w:rPr>
      </w:pPr>
    </w:p>
    <w:p w14:paraId="4CAFCDF3" w14:textId="6C91D0B9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310143B7" w14:textId="79454200" w:rsidR="00EF0E2A" w:rsidRDefault="00EF0E2A" w:rsidP="00EF0E2A">
      <w:pPr>
        <w:spacing w:before="40" w:after="40"/>
        <w:rPr>
          <w:lang w:val="en-US"/>
        </w:rPr>
      </w:pPr>
      <w:r>
        <w:rPr>
          <w:lang w:val="en-US"/>
        </w:rPr>
        <w:t xml:space="preserve">If we didn’t collect enough capital after all </w:t>
      </w:r>
      <w:r w:rsidR="003D19F0">
        <w:rPr>
          <w:lang w:val="en-US"/>
        </w:rPr>
        <w:t>investors’</w:t>
      </w:r>
      <w:r>
        <w:rPr>
          <w:lang w:val="en-US"/>
        </w:rPr>
        <w:t xml:space="preserve"> money we must print:</w:t>
      </w:r>
    </w:p>
    <w:p w14:paraId="27E60B75" w14:textId="6EDC7D76" w:rsidR="00EF0E2A" w:rsidRDefault="00EF0E2A" w:rsidP="00EF0E2A">
      <w:pPr>
        <w:spacing w:before="40" w:after="40"/>
        <w:rPr>
          <w:lang w:val="en-US"/>
        </w:rPr>
      </w:pPr>
    </w:p>
    <w:p w14:paraId="1BC61C7E" w14:textId="6864543A" w:rsid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  <w:r w:rsidRPr="00EF0E2A">
        <w:rPr>
          <w:b/>
          <w:sz w:val="24"/>
          <w:szCs w:val="24"/>
          <w:lang w:val="en-US"/>
        </w:rPr>
        <w:t>‘Project can not start. We need {money} more</w:t>
      </w:r>
      <w:r w:rsidR="006D3F80">
        <w:rPr>
          <w:b/>
          <w:sz w:val="24"/>
          <w:szCs w:val="24"/>
          <w:lang w:val="en-US"/>
        </w:rPr>
        <w:t>.</w:t>
      </w:r>
      <w:r w:rsidRPr="00EF0E2A">
        <w:rPr>
          <w:b/>
          <w:sz w:val="24"/>
          <w:szCs w:val="24"/>
          <w:lang w:val="en-US"/>
        </w:rPr>
        <w:t>’</w:t>
      </w:r>
    </w:p>
    <w:p w14:paraId="277E49FA" w14:textId="77777777" w:rsidR="00EF0E2A" w:rsidRPr="00EF0E2A" w:rsidRDefault="00EF0E2A" w:rsidP="00EF0E2A">
      <w:pPr>
        <w:spacing w:before="40" w:after="40"/>
        <w:rPr>
          <w:b/>
          <w:sz w:val="24"/>
          <w:szCs w:val="24"/>
          <w:lang w:val="en-US"/>
        </w:rPr>
      </w:pPr>
    </w:p>
    <w:p w14:paraId="4BCD3513" w14:textId="77C1DB41" w:rsidR="00DF3E54" w:rsidRPr="00045D2F" w:rsidRDefault="00045D2F" w:rsidP="00446FD6">
      <w:pPr>
        <w:pStyle w:val="Heading3"/>
        <w:spacing w:before="40"/>
        <w:rPr>
          <w:lang w:val="en-US"/>
        </w:rPr>
      </w:pPr>
      <w:r>
        <w:rPr>
          <w:lang w:val="en-US"/>
        </w:rPr>
        <w:t>Input</w:t>
      </w:r>
    </w:p>
    <w:p w14:paraId="55D776A1" w14:textId="7085940D" w:rsidR="005978D6" w:rsidRPr="005978D6" w:rsidRDefault="00045D2F" w:rsidP="00EA7399">
      <w:pPr>
        <w:spacing w:before="40" w:after="40"/>
      </w:pPr>
      <w:r w:rsidRPr="00045D2F">
        <w:t>You will recieve on the first 3 lines</w:t>
      </w:r>
      <w:r w:rsidR="005978D6">
        <w:t>:</w:t>
      </w:r>
    </w:p>
    <w:p w14:paraId="597B97B3" w14:textId="4962B764" w:rsidR="00021669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budget</w:t>
      </w:r>
      <w:r w:rsidR="00045D2F" w:rsidRPr="00045D2F">
        <w:rPr>
          <w:b/>
        </w:rPr>
        <w:t xml:space="preserve"> </w:t>
      </w:r>
      <w:r w:rsidR="00045D2F">
        <w:rPr>
          <w:b/>
          <w:lang w:val="en-US"/>
        </w:rPr>
        <w:t xml:space="preserve">– </w:t>
      </w:r>
      <w:r>
        <w:rPr>
          <w:b/>
          <w:lang w:val="en-US"/>
        </w:rPr>
        <w:t>the budget we need to build the building</w:t>
      </w:r>
      <w:r w:rsidR="00045D2F">
        <w:rPr>
          <w:b/>
          <w:lang w:val="en-US"/>
        </w:rPr>
        <w:t xml:space="preserve"> [floating  number]</w:t>
      </w:r>
    </w:p>
    <w:p w14:paraId="2147E534" w14:textId="0335AF2A" w:rsidR="00045D2F" w:rsidRPr="00045D2F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>the initial capital we have</w:t>
      </w:r>
      <w:r w:rsidR="00045D2F">
        <w:rPr>
          <w:b/>
          <w:lang w:val="en-US"/>
        </w:rPr>
        <w:t>[floating number]</w:t>
      </w:r>
    </w:p>
    <w:p w14:paraId="61772322" w14:textId="1D0A1FE6" w:rsidR="00045D2F" w:rsidRPr="005978D6" w:rsidRDefault="00EF0E2A" w:rsidP="00045D2F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n</w:t>
      </w:r>
      <w:r w:rsidR="00045D2F">
        <w:rPr>
          <w:b/>
          <w:lang w:val="en-US"/>
        </w:rPr>
        <w:t xml:space="preserve"> – </w:t>
      </w:r>
      <w:r>
        <w:rPr>
          <w:b/>
          <w:lang w:val="en-US"/>
        </w:rPr>
        <w:t>number of investors</w:t>
      </w:r>
      <w:r w:rsidR="00045D2F">
        <w:rPr>
          <w:b/>
          <w:lang w:val="en-US"/>
        </w:rPr>
        <w:t xml:space="preserve"> [</w:t>
      </w:r>
      <w:r>
        <w:rPr>
          <w:b/>
          <w:lang w:val="en-US"/>
        </w:rPr>
        <w:t>integer</w:t>
      </w:r>
      <w:r w:rsidR="00045D2F">
        <w:rPr>
          <w:b/>
          <w:lang w:val="en-US"/>
        </w:rPr>
        <w:t xml:space="preserve"> number]</w:t>
      </w:r>
    </w:p>
    <w:p w14:paraId="1EA1DE00" w14:textId="67D761F6" w:rsidR="00045D2F" w:rsidRDefault="00045D2F" w:rsidP="00045D2F">
      <w:pPr>
        <w:spacing w:before="40" w:after="40" w:line="240" w:lineRule="auto"/>
        <w:rPr>
          <w:b/>
          <w:lang w:val="en-US"/>
        </w:rPr>
      </w:pPr>
      <w:r>
        <w:rPr>
          <w:b/>
        </w:rPr>
        <w:t>F</w:t>
      </w:r>
      <w:r w:rsidRPr="00045D2F">
        <w:rPr>
          <w:b/>
        </w:rPr>
        <w:t>or each</w:t>
      </w:r>
      <w:r w:rsidR="004723CA">
        <w:rPr>
          <w:b/>
          <w:lang w:val="en-US"/>
        </w:rPr>
        <w:t xml:space="preserve"> investor</w:t>
      </w:r>
      <w:r w:rsidR="004723CA">
        <w:rPr>
          <w:b/>
        </w:rPr>
        <w:t xml:space="preserve"> y</w:t>
      </w:r>
      <w:r w:rsidRPr="00045D2F">
        <w:rPr>
          <w:b/>
        </w:rPr>
        <w:t xml:space="preserve">ou will </w:t>
      </w:r>
      <w:r>
        <w:rPr>
          <w:b/>
        </w:rPr>
        <w:t>receive</w:t>
      </w:r>
      <w:r>
        <w:rPr>
          <w:b/>
          <w:lang w:val="en-US"/>
        </w:rPr>
        <w:t>:</w:t>
      </w:r>
    </w:p>
    <w:p w14:paraId="5C4FAAB3" w14:textId="0D77D992" w:rsidR="00045D2F" w:rsidRPr="000668CB" w:rsidRDefault="004723CA" w:rsidP="000668CB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  <w:lang w:val="en-US"/>
        </w:rPr>
        <w:t>money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="00045D2F" w:rsidRPr="00045D2F">
        <w:rPr>
          <w:b/>
          <w:lang w:val="en-US"/>
        </w:rPr>
        <w:t xml:space="preserve"> </w:t>
      </w:r>
      <w:r>
        <w:rPr>
          <w:b/>
          <w:lang w:val="en-US"/>
        </w:rPr>
        <w:t xml:space="preserve">The money that this investor has given to us </w:t>
      </w:r>
      <w:r w:rsidR="000668CB">
        <w:rPr>
          <w:b/>
          <w:lang w:val="en-US"/>
        </w:rPr>
        <w:t>[floating  number]</w:t>
      </w:r>
    </w:p>
    <w:p w14:paraId="4B70389C" w14:textId="6D6D3A3D" w:rsidR="00045D2F" w:rsidRPr="00045D2F" w:rsidRDefault="00045D2F" w:rsidP="000668CB">
      <w:pPr>
        <w:pStyle w:val="ListParagraph"/>
        <w:spacing w:before="40" w:after="40" w:line="240" w:lineRule="auto"/>
        <w:ind w:left="765"/>
        <w:rPr>
          <w:b/>
          <w:lang w:val="en-US"/>
        </w:rPr>
      </w:pPr>
    </w:p>
    <w:p w14:paraId="563D7EB4" w14:textId="1CB1A57B" w:rsidR="00A7690F" w:rsidRPr="000668CB" w:rsidRDefault="000668CB" w:rsidP="00EA7399">
      <w:pPr>
        <w:pStyle w:val="Heading3"/>
        <w:spacing w:before="40"/>
        <w:rPr>
          <w:lang w:val="en-US"/>
        </w:rPr>
      </w:pPr>
      <w:r>
        <w:rPr>
          <w:lang w:val="en-US"/>
        </w:rPr>
        <w:t>Output</w:t>
      </w:r>
    </w:p>
    <w:p w14:paraId="6EF46E78" w14:textId="604EC044" w:rsidR="00D64012" w:rsidRDefault="000668CB" w:rsidP="00EA7399">
      <w:pPr>
        <w:spacing w:before="40" w:after="40"/>
        <w:rPr>
          <w:lang w:val="en-US"/>
        </w:rPr>
      </w:pPr>
      <w:r>
        <w:rPr>
          <w:lang w:val="en-US"/>
        </w:rPr>
        <w:t xml:space="preserve">If you have </w:t>
      </w:r>
      <w:r w:rsidR="00777340">
        <w:rPr>
          <w:lang w:val="en-US"/>
        </w:rPr>
        <w:t>enough money at some point</w:t>
      </w:r>
    </w:p>
    <w:p w14:paraId="22390A73" w14:textId="51ED1624" w:rsidR="000668CB" w:rsidRPr="00D121E0" w:rsidRDefault="00777340" w:rsidP="00E86A9D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>We will manage to build it. Start now!</w:t>
      </w:r>
      <w:r w:rsidR="00E86A9D">
        <w:rPr>
          <w:b/>
          <w:sz w:val="24"/>
          <w:szCs w:val="24"/>
          <w:lang w:val="en-US"/>
        </w:rPr>
        <w:t xml:space="preserve"> </w:t>
      </w:r>
      <w:r w:rsidR="00E86A9D" w:rsidRPr="00E86A9D">
        <w:rPr>
          <w:b/>
          <w:sz w:val="24"/>
          <w:szCs w:val="24"/>
          <w:lang w:val="en-US"/>
        </w:rPr>
        <w:t>Extra money - {extra_money}</w:t>
      </w:r>
      <w:ins w:id="1" w:author="Valentin" w:date="2019-03-11T23:35:00Z">
        <w:r w:rsidR="005A28C6">
          <w:rPr>
            <w:b/>
            <w:sz w:val="24"/>
            <w:szCs w:val="24"/>
            <w:lang w:val="en-US"/>
          </w:rPr>
          <w:t>.</w:t>
        </w:r>
      </w:ins>
      <w:r>
        <w:rPr>
          <w:b/>
          <w:sz w:val="24"/>
          <w:szCs w:val="24"/>
          <w:lang w:val="en-US"/>
        </w:rPr>
        <w:t>”</w:t>
      </w:r>
    </w:p>
    <w:p w14:paraId="5E35EC59" w14:textId="1BCAF7AE" w:rsidR="00D121E0" w:rsidRPr="00D121E0" w:rsidRDefault="00D121E0" w:rsidP="00D121E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Where extra_money is the money which has left, formatted two digits after </w:t>
      </w:r>
      <w:r w:rsidR="003D19F0">
        <w:rPr>
          <w:rFonts w:ascii="Consolas" w:hAnsi="Consolas"/>
          <w:b/>
          <w:lang w:val="en-US"/>
        </w:rPr>
        <w:t>decimal point</w:t>
      </w:r>
    </w:p>
    <w:p w14:paraId="283EEAF9" w14:textId="67BEE359" w:rsidR="000668CB" w:rsidRPr="000668CB" w:rsidRDefault="000668CB" w:rsidP="000668CB">
      <w:pPr>
        <w:spacing w:before="40" w:after="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If you </w:t>
      </w:r>
      <w:r w:rsidR="00777340">
        <w:rPr>
          <w:rFonts w:ascii="Consolas" w:hAnsi="Consolas"/>
          <w:lang w:val="en-US"/>
        </w:rPr>
        <w:t>do not have enough money after all investors have invested print:</w:t>
      </w:r>
    </w:p>
    <w:p w14:paraId="197C8302" w14:textId="1A824808" w:rsidR="00D64012" w:rsidRPr="00777340" w:rsidRDefault="00777340" w:rsidP="00E86A9D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„</w:t>
      </w:r>
      <w:r w:rsidRPr="00EF0E2A">
        <w:rPr>
          <w:b/>
          <w:sz w:val="24"/>
          <w:szCs w:val="24"/>
          <w:lang w:val="en-US"/>
        </w:rPr>
        <w:t>Project can not start. We need {</w:t>
      </w:r>
      <w:r w:rsidR="00E86A9D" w:rsidRPr="00E86A9D">
        <w:rPr>
          <w:b/>
          <w:sz w:val="24"/>
          <w:szCs w:val="24"/>
          <w:lang w:val="en-US"/>
        </w:rPr>
        <w:t>difference</w:t>
      </w:r>
      <w:r w:rsidRPr="00EF0E2A">
        <w:rPr>
          <w:b/>
          <w:sz w:val="24"/>
          <w:szCs w:val="24"/>
          <w:lang w:val="en-US"/>
        </w:rPr>
        <w:t>} more</w:t>
      </w:r>
      <w:r w:rsidR="006D3F80">
        <w:rPr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lang w:val="en-US"/>
        </w:rPr>
        <w:t>”</w:t>
      </w:r>
    </w:p>
    <w:p w14:paraId="725BCDFF" w14:textId="457BF2B5" w:rsidR="00777340" w:rsidRPr="00777340" w:rsidRDefault="00777340" w:rsidP="00777340">
      <w:pPr>
        <w:spacing w:before="40" w:after="40"/>
        <w:ind w:left="36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Where {money} is the money you need to reach the planned budget, formatted two digits after decimal point.</w:t>
      </w:r>
    </w:p>
    <w:p w14:paraId="73E07966" w14:textId="7DA6149E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6771EBD4" w14:textId="0F6CCC03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5BDB5885" w14:textId="3C5930F6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44B81706" w14:textId="7CD527E9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1869104E" w14:textId="7CC14D87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1EC82CC1" w14:textId="740B92B5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7B0810DA" w14:textId="2F2D9501" w:rsidR="00777340" w:rsidRDefault="00777340" w:rsidP="00777340">
      <w:pPr>
        <w:spacing w:before="40" w:after="40"/>
        <w:rPr>
          <w:rFonts w:ascii="Consolas" w:hAnsi="Consolas"/>
          <w:b/>
        </w:rPr>
      </w:pPr>
    </w:p>
    <w:p w14:paraId="02BA1E6F" w14:textId="77777777" w:rsidR="00777340" w:rsidRPr="00777340" w:rsidRDefault="00777340" w:rsidP="00777340">
      <w:pPr>
        <w:spacing w:before="40" w:after="40"/>
        <w:rPr>
          <w:rFonts w:ascii="Consolas" w:hAnsi="Consolas"/>
          <w:b/>
        </w:rPr>
      </w:pPr>
    </w:p>
    <w:p w14:paraId="29D4D855" w14:textId="770BD524" w:rsidR="00DF3E54" w:rsidRDefault="00C415C9" w:rsidP="00EA7399">
      <w:pPr>
        <w:pStyle w:val="Heading3"/>
        <w:spacing w:before="40"/>
      </w:pPr>
      <w:r>
        <w:rPr>
          <w:lang w:val="en-US"/>
        </w:rPr>
        <w:t>Example input/output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4410"/>
        <w:gridCol w:w="3899"/>
      </w:tblGrid>
      <w:tr w:rsidR="00DF3E54" w14:paraId="6AAD9D65" w14:textId="77777777" w:rsidTr="00941F2B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941F2B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5FA56E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yellow"/>
                <w:shd w:val="clear" w:color="auto" w:fill="FABF8F" w:themeFill="accent6" w:themeFillTint="99"/>
                <w:lang w:val="en-US"/>
              </w:rPr>
              <w:t>2250000</w:t>
            </w:r>
          </w:p>
          <w:p w14:paraId="115A3532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</w:p>
          <w:p w14:paraId="4CB77689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>3</w:t>
            </w:r>
          </w:p>
          <w:p w14:paraId="354B4887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</w:p>
          <w:p w14:paraId="242A25F5" w14:textId="77777777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</w:p>
          <w:p w14:paraId="7FFEE358" w14:textId="3878DA65" w:rsidR="00E86A9D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450000</w:t>
            </w:r>
          </w:p>
          <w:p w14:paraId="217C1425" w14:textId="21109CE4" w:rsidR="00283C99" w:rsidRDefault="00283C99" w:rsidP="00E86A9D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6E53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1 gave us 1000000.00.</w:t>
            </w:r>
          </w:p>
          <w:p w14:paraId="64BE282A" w14:textId="77777777" w:rsidR="00560406" w:rsidRPr="00560406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Investor 2 gave us 750000.00.</w:t>
            </w:r>
          </w:p>
          <w:p w14:paraId="32F420B5" w14:textId="025D79C0" w:rsidR="00DF3E54" w:rsidRPr="00941F2B" w:rsidRDefault="00560406" w:rsidP="00560406">
            <w:pPr>
              <w:rPr>
                <w:rFonts w:ascii="Consolas" w:eastAsia="Calibri" w:hAnsi="Consolas" w:cs="Times New Roman"/>
                <w:lang w:val="en-US"/>
              </w:rPr>
            </w:pPr>
            <w:r w:rsidRPr="00560406">
              <w:rPr>
                <w:rFonts w:ascii="Consolas" w:eastAsia="Calibri" w:hAnsi="Consolas" w:cs="Times New Roman"/>
                <w:lang w:val="en-US"/>
              </w:rPr>
              <w:t>We will manage to build it. Start now! Extra money - 175000.00</w:t>
            </w:r>
            <w:ins w:id="2" w:author="Valentin" w:date="2019-03-11T23:36:00Z">
              <w:r w:rsidR="005A28C6">
                <w:rPr>
                  <w:rFonts w:ascii="Consolas" w:eastAsia="Calibri" w:hAnsi="Consolas" w:cs="Times New Roman"/>
                  <w:lang w:val="en-US"/>
                </w:rPr>
                <w:t>.</w:t>
              </w:r>
            </w:ins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E83D" w14:textId="77777777" w:rsidR="00070999" w:rsidRDefault="00E86A9D" w:rsidP="00070999">
            <w:pPr>
              <w:spacing w:before="40" w:after="4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The budget we need is </w:t>
            </w:r>
            <w:r w:rsidRPr="00E86A9D">
              <w:rPr>
                <w:color w:val="00000A"/>
                <w:highlight w:val="yellow"/>
                <w:lang w:val="en-US"/>
              </w:rPr>
              <w:t>2250000</w:t>
            </w:r>
            <w:r>
              <w:rPr>
                <w:color w:val="00000A"/>
                <w:lang w:val="en-US"/>
              </w:rPr>
              <w:t xml:space="preserve">. We have initial capital of </w:t>
            </w:r>
            <w:r w:rsidRPr="00E86A9D">
              <w:rPr>
                <w:color w:val="00000A"/>
                <w:highlight w:val="green"/>
                <w:lang w:val="en-US"/>
              </w:rPr>
              <w:t>675000</w:t>
            </w:r>
            <w:r>
              <w:rPr>
                <w:color w:val="00000A"/>
                <w:lang w:val="en-US"/>
              </w:rPr>
              <w:t>. We have 3 investors, so we start taking money.</w:t>
            </w:r>
          </w:p>
          <w:p w14:paraId="3D75FAD5" w14:textId="458C3DD2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 w:rsidRPr="00E86A9D">
              <w:rPr>
                <w:rFonts w:ascii="Consolas" w:hAnsi="Consolas"/>
                <w:highlight w:val="green"/>
                <w:shd w:val="clear" w:color="auto" w:fill="FABF8F" w:themeFill="accent6" w:themeFillTint="99"/>
                <w:lang w:val="en-US"/>
              </w:rPr>
              <w:t>675000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+ </w:t>
            </w:r>
            <w:r w:rsidRPr="00E86A9D">
              <w:rPr>
                <w:rFonts w:ascii="Consolas" w:hAnsi="Consolas"/>
                <w:highlight w:val="cyan"/>
                <w:shd w:val="clear" w:color="auto" w:fill="FABF8F" w:themeFill="accent6" w:themeFillTint="99"/>
                <w:lang w:val="en-US"/>
              </w:rPr>
              <w:t>1000000</w:t>
            </w: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1675000</w:t>
            </w:r>
          </w:p>
          <w:p w14:paraId="66B41B48" w14:textId="4EF365B0" w:rsid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1675000 + </w:t>
            </w:r>
            <w:r w:rsidRPr="00E86A9D">
              <w:rPr>
                <w:rFonts w:ascii="Consolas" w:hAnsi="Consolas"/>
                <w:highlight w:val="magenta"/>
                <w:shd w:val="clear" w:color="auto" w:fill="FABF8F" w:themeFill="accent6" w:themeFillTint="99"/>
                <w:lang w:val="en-US"/>
              </w:rPr>
              <w:t>750000</w:t>
            </w:r>
            <w:r w:rsidR="00D121E0">
              <w:rPr>
                <w:rFonts w:ascii="Consolas" w:hAnsi="Consolas"/>
                <w:shd w:val="clear" w:color="auto" w:fill="FABF8F" w:themeFill="accent6" w:themeFillTint="99"/>
                <w:lang w:val="en-US"/>
              </w:rPr>
              <w:t xml:space="preserve"> = 2425000</w:t>
            </w:r>
          </w:p>
          <w:p w14:paraId="6A90FFE7" w14:textId="70D3BB4B" w:rsidR="00D121E0" w:rsidRPr="00E86A9D" w:rsidRDefault="00D121E0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This is enough money, so we print the information and stop collecting money.</w:t>
            </w:r>
          </w:p>
          <w:p w14:paraId="302C8039" w14:textId="573AAB5B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  <w:p w14:paraId="01CB719E" w14:textId="56B844E0" w:rsidR="00E86A9D" w:rsidRPr="00E86A9D" w:rsidRDefault="00E86A9D" w:rsidP="00E86A9D">
            <w:pPr>
              <w:shd w:val="clear" w:color="auto" w:fill="FFFFFF" w:themeFill="background1"/>
              <w:spacing w:before="0" w:after="0"/>
              <w:rPr>
                <w:rFonts w:ascii="Consolas" w:hAnsi="Consolas"/>
                <w:shd w:val="clear" w:color="auto" w:fill="FABF8F" w:themeFill="accent6" w:themeFillTint="99"/>
                <w:lang w:val="en-US"/>
              </w:rPr>
            </w:pPr>
          </w:p>
        </w:tc>
      </w:tr>
      <w:tr w:rsidR="00DF3E54" w14:paraId="12EEBA9E" w14:textId="77777777" w:rsidTr="00941F2B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4CDF" w14:textId="77777777" w:rsidR="001E6064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15000000</w:t>
            </w:r>
          </w:p>
          <w:p w14:paraId="7C1C0DD4" w14:textId="6D1327F5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300000.99</w:t>
            </w:r>
          </w:p>
          <w:p w14:paraId="0036C474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</w:t>
            </w:r>
          </w:p>
          <w:p w14:paraId="6F4B96EF" w14:textId="1C23C9A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2000000.37</w:t>
            </w:r>
          </w:p>
          <w:p w14:paraId="725529DF" w14:textId="5201CE4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>8000000.25</w:t>
            </w:r>
          </w:p>
          <w:p w14:paraId="2A52A50D" w14:textId="77777777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  <w:p w14:paraId="313D713D" w14:textId="107B8FE2" w:rsidR="006D3F80" w:rsidRDefault="006D3F80" w:rsidP="2465A1C4">
            <w:pPr>
              <w:spacing w:before="0" w:after="0"/>
              <w:rPr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0C4D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1 gave us 2000000.37.</w:t>
            </w:r>
            <w:bookmarkStart w:id="3" w:name="_GoBack"/>
            <w:bookmarkEnd w:id="3"/>
          </w:p>
          <w:p w14:paraId="4CB5B47F" w14:textId="77777777" w:rsidR="006D3F80" w:rsidRPr="006D3F80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Investor 2 gave us 8000000.25.</w:t>
            </w:r>
          </w:p>
          <w:p w14:paraId="175A68B4" w14:textId="0ED4F540" w:rsidR="00DF3E54" w:rsidRDefault="006D3F80" w:rsidP="006D3F80">
            <w:pPr>
              <w:spacing w:before="0" w:after="0"/>
              <w:rPr>
                <w:color w:val="00000A"/>
                <w:lang w:val="en-US"/>
              </w:rPr>
            </w:pPr>
            <w:r w:rsidRPr="006D3F80">
              <w:rPr>
                <w:color w:val="00000A"/>
                <w:lang w:val="en-US"/>
              </w:rPr>
              <w:t>Project can not start. We need 4699998.39 more</w:t>
            </w:r>
            <w:r>
              <w:rPr>
                <w:color w:val="00000A"/>
                <w:lang w:val="en-US"/>
              </w:rPr>
              <w:t>.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F3D2" w14:textId="51BB1E6C" w:rsidR="00FA377F" w:rsidRDefault="00FA377F" w:rsidP="00EA7399">
            <w:pPr>
              <w:spacing w:before="0" w:after="0"/>
              <w:rPr>
                <w:color w:val="00000A"/>
              </w:rPr>
            </w:pPr>
          </w:p>
          <w:p w14:paraId="58280904" w14:textId="3E8451E1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757EA8" w14:paraId="5E2BED2A" w14:textId="77777777" w:rsidTr="00941F2B">
        <w:trPr>
          <w:trHeight w:val="406"/>
          <w:ins w:id="4" w:author="User" w:date="2019-11-30T20:56:00Z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67A0" w14:textId="77777777" w:rsidR="00757EA8" w:rsidRDefault="00757EA8" w:rsidP="2465A1C4">
            <w:pPr>
              <w:spacing w:before="0" w:after="0"/>
              <w:rPr>
                <w:ins w:id="5" w:author="User" w:date="2019-11-30T20:56:00Z"/>
                <w:color w:val="00000A"/>
                <w:lang w:val="en-US"/>
              </w:rPr>
            </w:pPr>
            <w:ins w:id="6" w:author="User" w:date="2019-11-30T20:56:00Z">
              <w:r>
                <w:rPr>
                  <w:color w:val="00000A"/>
                  <w:lang w:val="en-US"/>
                </w:rPr>
                <w:t>10</w:t>
              </w:r>
            </w:ins>
          </w:p>
          <w:p w14:paraId="684445D6" w14:textId="77777777" w:rsidR="00757EA8" w:rsidRDefault="00EA47DF" w:rsidP="2465A1C4">
            <w:pPr>
              <w:spacing w:before="0" w:after="0"/>
              <w:rPr>
                <w:ins w:id="7" w:author="User" w:date="2019-11-30T20:57:00Z"/>
                <w:color w:val="00000A"/>
                <w:lang w:val="en-US"/>
              </w:rPr>
            </w:pPr>
            <w:ins w:id="8" w:author="User" w:date="2019-11-30T20:57:00Z">
              <w:r>
                <w:rPr>
                  <w:color w:val="00000A"/>
                  <w:lang w:val="en-US"/>
                </w:rPr>
                <w:t>5</w:t>
              </w:r>
            </w:ins>
          </w:p>
          <w:p w14:paraId="4BBBC913" w14:textId="5C913221" w:rsidR="00EA47DF" w:rsidRDefault="00EA47DF" w:rsidP="2465A1C4">
            <w:pPr>
              <w:spacing w:before="0" w:after="0"/>
              <w:rPr>
                <w:ins w:id="9" w:author="User" w:date="2019-11-30T20:57:00Z"/>
                <w:color w:val="00000A"/>
                <w:lang w:val="en-US"/>
              </w:rPr>
            </w:pPr>
            <w:ins w:id="10" w:author="User" w:date="2019-11-30T20:57:00Z">
              <w:r>
                <w:rPr>
                  <w:color w:val="00000A"/>
                  <w:lang w:val="en-US"/>
                </w:rPr>
                <w:t>4</w:t>
              </w:r>
            </w:ins>
          </w:p>
          <w:p w14:paraId="2AC148BE" w14:textId="463132D7" w:rsidR="00EA47DF" w:rsidRDefault="00EA47DF" w:rsidP="2465A1C4">
            <w:pPr>
              <w:spacing w:before="0" w:after="0"/>
              <w:rPr>
                <w:ins w:id="11" w:author="User" w:date="2019-11-30T20:57:00Z"/>
                <w:color w:val="00000A"/>
                <w:lang w:val="en-US"/>
              </w:rPr>
            </w:pPr>
            <w:ins w:id="12" w:author="User" w:date="2019-11-30T20:57:00Z">
              <w:r>
                <w:rPr>
                  <w:color w:val="00000A"/>
                  <w:lang w:val="en-US"/>
                </w:rPr>
                <w:t>4</w:t>
              </w:r>
            </w:ins>
          </w:p>
          <w:p w14:paraId="68784037" w14:textId="3099F7DC" w:rsidR="00EA47DF" w:rsidRDefault="00EA47DF" w:rsidP="2465A1C4">
            <w:pPr>
              <w:spacing w:before="0" w:after="0"/>
              <w:rPr>
                <w:ins w:id="13" w:author="User" w:date="2019-11-30T20:57:00Z"/>
                <w:color w:val="00000A"/>
                <w:lang w:val="en-US"/>
              </w:rPr>
            </w:pPr>
            <w:ins w:id="14" w:author="User" w:date="2019-11-30T20:57:00Z">
              <w:r>
                <w:rPr>
                  <w:color w:val="00000A"/>
                  <w:lang w:val="en-US"/>
                </w:rPr>
                <w:t>4</w:t>
              </w:r>
            </w:ins>
          </w:p>
          <w:p w14:paraId="1DC67011" w14:textId="6272B5BB" w:rsidR="00EA47DF" w:rsidRDefault="00EA47DF" w:rsidP="2465A1C4">
            <w:pPr>
              <w:spacing w:before="0" w:after="0"/>
              <w:rPr>
                <w:ins w:id="15" w:author="User" w:date="2019-11-30T20:57:00Z"/>
                <w:color w:val="00000A"/>
                <w:lang w:val="en-US"/>
              </w:rPr>
            </w:pPr>
            <w:ins w:id="16" w:author="User" w:date="2019-11-30T20:57:00Z">
              <w:r>
                <w:rPr>
                  <w:color w:val="00000A"/>
                  <w:lang w:val="en-US"/>
                </w:rPr>
                <w:t>3</w:t>
              </w:r>
            </w:ins>
          </w:p>
          <w:p w14:paraId="65B2A7D0" w14:textId="0E60B70E" w:rsidR="00EA47DF" w:rsidRDefault="00EA47DF" w:rsidP="2465A1C4">
            <w:pPr>
              <w:spacing w:before="0" w:after="0"/>
              <w:rPr>
                <w:ins w:id="17" w:author="User" w:date="2019-11-30T20:57:00Z"/>
                <w:color w:val="00000A"/>
                <w:lang w:val="en-US"/>
              </w:rPr>
            </w:pPr>
            <w:ins w:id="18" w:author="User" w:date="2019-11-30T20:57:00Z">
              <w:r>
                <w:rPr>
                  <w:color w:val="00000A"/>
                  <w:lang w:val="en-US"/>
                </w:rPr>
                <w:t>2</w:t>
              </w:r>
            </w:ins>
          </w:p>
          <w:p w14:paraId="2F5B5593" w14:textId="77777777" w:rsidR="00EA47DF" w:rsidRDefault="00EA47DF" w:rsidP="2465A1C4">
            <w:pPr>
              <w:spacing w:before="0" w:after="0"/>
              <w:rPr>
                <w:ins w:id="19" w:author="User" w:date="2019-11-30T20:57:00Z"/>
                <w:color w:val="00000A"/>
                <w:lang w:val="en-US"/>
              </w:rPr>
            </w:pPr>
          </w:p>
          <w:p w14:paraId="0A8F247A" w14:textId="2DB24301" w:rsidR="00EA47DF" w:rsidRDefault="00EA47DF" w:rsidP="2465A1C4">
            <w:pPr>
              <w:spacing w:before="0" w:after="0"/>
              <w:rPr>
                <w:ins w:id="20" w:author="User" w:date="2019-11-30T20:56:00Z"/>
                <w:color w:val="00000A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06CE" w14:textId="77777777" w:rsidR="00757EA8" w:rsidRPr="006D3F80" w:rsidRDefault="00757EA8" w:rsidP="006D3F80">
            <w:pPr>
              <w:spacing w:before="0" w:after="0"/>
              <w:rPr>
                <w:ins w:id="21" w:author="User" w:date="2019-11-30T20:56:00Z"/>
                <w:color w:val="00000A"/>
                <w:lang w:val="en-US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E64C" w14:textId="77777777" w:rsidR="00757EA8" w:rsidRDefault="00757EA8" w:rsidP="00EA7399">
            <w:pPr>
              <w:spacing w:before="0" w:after="0"/>
              <w:rPr>
                <w:ins w:id="22" w:author="User" w:date="2019-11-30T20:56:00Z"/>
                <w:color w:val="00000A"/>
              </w:rPr>
            </w:pPr>
          </w:p>
        </w:tc>
      </w:tr>
      <w:tr w:rsidR="00EA47DF" w14:paraId="36B92C00" w14:textId="77777777" w:rsidTr="00941F2B">
        <w:trPr>
          <w:trHeight w:val="406"/>
          <w:ins w:id="23" w:author="User" w:date="2019-11-30T21:00:00Z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6F58" w14:textId="413F8300" w:rsidR="00EA47DF" w:rsidRPr="00EA47DF" w:rsidRDefault="00EA47DF" w:rsidP="00EA47DF">
            <w:pPr>
              <w:spacing w:before="0" w:after="0"/>
              <w:rPr>
                <w:ins w:id="24" w:author="User" w:date="2019-11-30T21:00:00Z"/>
                <w:color w:val="00000A"/>
                <w:lang w:val="en-US"/>
              </w:rPr>
            </w:pPr>
            <w:ins w:id="25" w:author="User" w:date="2019-11-30T21:00:00Z">
              <w:r w:rsidRPr="00EA47DF">
                <w:rPr>
                  <w:color w:val="00000A"/>
                  <w:lang w:val="en-US"/>
                </w:rPr>
                <w:t>15</w:t>
              </w:r>
              <w:r>
                <w:rPr>
                  <w:color w:val="00000A"/>
                  <w:lang w:val="en-US"/>
                </w:rPr>
                <w:t>.</w:t>
              </w:r>
              <w:r w:rsidRPr="00EA47DF">
                <w:rPr>
                  <w:color w:val="00000A"/>
                  <w:lang w:val="en-US"/>
                </w:rPr>
                <w:t>000</w:t>
              </w:r>
              <w:r>
                <w:rPr>
                  <w:color w:val="00000A"/>
                  <w:lang w:val="en-US"/>
                </w:rPr>
                <w:t>.</w:t>
              </w:r>
              <w:r w:rsidRPr="00EA47DF">
                <w:rPr>
                  <w:color w:val="00000A"/>
                  <w:lang w:val="en-US"/>
                </w:rPr>
                <w:t>000</w:t>
              </w:r>
            </w:ins>
          </w:p>
          <w:p w14:paraId="5A0A541D" w14:textId="514C0DE9" w:rsidR="00EA47DF" w:rsidRPr="00EA47DF" w:rsidRDefault="00EA47DF" w:rsidP="00EA47DF">
            <w:pPr>
              <w:spacing w:before="0" w:after="0"/>
              <w:rPr>
                <w:ins w:id="26" w:author="User" w:date="2019-11-30T21:00:00Z"/>
                <w:color w:val="00000A"/>
                <w:lang w:val="en-US"/>
              </w:rPr>
            </w:pPr>
            <w:ins w:id="27" w:author="User" w:date="2019-11-30T21:00:00Z">
              <w:r w:rsidRPr="00EA47DF">
                <w:rPr>
                  <w:color w:val="00000A"/>
                  <w:lang w:val="en-US"/>
                </w:rPr>
                <w:t>10</w:t>
              </w:r>
              <w:r>
                <w:rPr>
                  <w:color w:val="00000A"/>
                  <w:lang w:val="en-US"/>
                </w:rPr>
                <w:t>.</w:t>
              </w:r>
              <w:r w:rsidRPr="00EA47DF">
                <w:rPr>
                  <w:color w:val="00000A"/>
                  <w:lang w:val="en-US"/>
                </w:rPr>
                <w:t>000</w:t>
              </w:r>
              <w:r>
                <w:rPr>
                  <w:color w:val="00000A"/>
                  <w:lang w:val="en-US"/>
                </w:rPr>
                <w:t>.</w:t>
              </w:r>
              <w:r w:rsidRPr="00EA47DF">
                <w:rPr>
                  <w:color w:val="00000A"/>
                  <w:lang w:val="en-US"/>
                </w:rPr>
                <w:t>000</w:t>
              </w:r>
            </w:ins>
          </w:p>
          <w:p w14:paraId="5949D1DF" w14:textId="77777777" w:rsidR="00EA47DF" w:rsidRPr="00EA47DF" w:rsidRDefault="00EA47DF" w:rsidP="00EA47DF">
            <w:pPr>
              <w:spacing w:before="0" w:after="0"/>
              <w:rPr>
                <w:ins w:id="28" w:author="User" w:date="2019-11-30T21:00:00Z"/>
                <w:color w:val="00000A"/>
                <w:lang w:val="en-US"/>
              </w:rPr>
            </w:pPr>
            <w:ins w:id="29" w:author="User" w:date="2019-11-30T21:00:00Z">
              <w:r w:rsidRPr="00EA47DF">
                <w:rPr>
                  <w:color w:val="00000A"/>
                  <w:lang w:val="en-US"/>
                </w:rPr>
                <w:t>3</w:t>
              </w:r>
            </w:ins>
          </w:p>
          <w:p w14:paraId="00054317" w14:textId="749FFCB1" w:rsidR="00EA47DF" w:rsidRPr="00EA47DF" w:rsidRDefault="00EA47DF" w:rsidP="00EA47DF">
            <w:pPr>
              <w:spacing w:before="0" w:after="0"/>
              <w:rPr>
                <w:ins w:id="30" w:author="User" w:date="2019-11-30T21:00:00Z"/>
                <w:color w:val="00000A"/>
                <w:lang w:val="en-US"/>
              </w:rPr>
            </w:pPr>
            <w:ins w:id="31" w:author="User" w:date="2019-11-30T21:00:00Z">
              <w:r w:rsidRPr="00EA47DF">
                <w:rPr>
                  <w:color w:val="00000A"/>
                  <w:lang w:val="en-US"/>
                </w:rPr>
                <w:t>2</w:t>
              </w:r>
            </w:ins>
            <w:ins w:id="32" w:author="User" w:date="2019-11-30T21:01:00Z">
              <w:r>
                <w:rPr>
                  <w:color w:val="00000A"/>
                  <w:lang w:val="en-US"/>
                </w:rPr>
                <w:t>.</w:t>
              </w:r>
            </w:ins>
            <w:ins w:id="33" w:author="User" w:date="2019-11-30T21:00:00Z">
              <w:r w:rsidRPr="00EA47DF">
                <w:rPr>
                  <w:color w:val="00000A"/>
                  <w:lang w:val="en-US"/>
                </w:rPr>
                <w:t>500</w:t>
              </w:r>
              <w:r>
                <w:rPr>
                  <w:color w:val="00000A"/>
                  <w:lang w:val="en-US"/>
                </w:rPr>
                <w:t>.</w:t>
              </w:r>
              <w:r w:rsidRPr="00EA47DF">
                <w:rPr>
                  <w:color w:val="00000A"/>
                  <w:lang w:val="en-US"/>
                </w:rPr>
                <w:t>000</w:t>
              </w:r>
            </w:ins>
          </w:p>
          <w:p w14:paraId="64EB6C1F" w14:textId="013198D0" w:rsidR="00EA47DF" w:rsidRPr="00EA47DF" w:rsidRDefault="00EA47DF" w:rsidP="00EA47DF">
            <w:pPr>
              <w:spacing w:before="0" w:after="0"/>
              <w:rPr>
                <w:ins w:id="34" w:author="User" w:date="2019-11-30T21:00:00Z"/>
                <w:color w:val="00000A"/>
                <w:lang w:val="en-US"/>
              </w:rPr>
            </w:pPr>
            <w:ins w:id="35" w:author="User" w:date="2019-11-30T21:00:00Z">
              <w:r w:rsidRPr="00EA47DF">
                <w:rPr>
                  <w:color w:val="00000A"/>
                  <w:lang w:val="en-US"/>
                </w:rPr>
                <w:t>2</w:t>
              </w:r>
            </w:ins>
            <w:ins w:id="36" w:author="User" w:date="2019-11-30T21:01:00Z">
              <w:r>
                <w:rPr>
                  <w:color w:val="00000A"/>
                  <w:lang w:val="en-US"/>
                </w:rPr>
                <w:t>.</w:t>
              </w:r>
            </w:ins>
            <w:ins w:id="37" w:author="User" w:date="2019-11-30T21:00:00Z">
              <w:r w:rsidRPr="00EA47DF">
                <w:rPr>
                  <w:color w:val="00000A"/>
                  <w:lang w:val="en-US"/>
                </w:rPr>
                <w:t>500</w:t>
              </w:r>
            </w:ins>
            <w:ins w:id="38" w:author="User" w:date="2019-11-30T21:01:00Z">
              <w:r>
                <w:rPr>
                  <w:color w:val="00000A"/>
                  <w:lang w:val="en-US"/>
                </w:rPr>
                <w:t>.</w:t>
              </w:r>
            </w:ins>
            <w:ins w:id="39" w:author="User" w:date="2019-11-30T21:00:00Z">
              <w:r w:rsidRPr="00EA47DF">
                <w:rPr>
                  <w:color w:val="00000A"/>
                  <w:lang w:val="en-US"/>
                </w:rPr>
                <w:t>000</w:t>
              </w:r>
            </w:ins>
          </w:p>
          <w:p w14:paraId="363E8970" w14:textId="67291E77" w:rsidR="00EA47DF" w:rsidRDefault="00EA47DF" w:rsidP="00EA47DF">
            <w:pPr>
              <w:spacing w:before="0" w:after="0"/>
              <w:rPr>
                <w:ins w:id="40" w:author="User" w:date="2019-11-30T21:00:00Z"/>
                <w:color w:val="00000A"/>
                <w:lang w:val="en-US"/>
              </w:rPr>
            </w:pPr>
            <w:ins w:id="41" w:author="User" w:date="2019-11-30T21:00:00Z">
              <w:r w:rsidRPr="00EA47DF">
                <w:rPr>
                  <w:color w:val="00000A"/>
                  <w:lang w:val="en-US"/>
                </w:rPr>
                <w:t>2</w:t>
              </w:r>
            </w:ins>
            <w:ins w:id="42" w:author="User" w:date="2019-11-30T21:01:00Z">
              <w:r>
                <w:rPr>
                  <w:color w:val="00000A"/>
                  <w:lang w:val="en-US"/>
                </w:rPr>
                <w:t>.</w:t>
              </w:r>
            </w:ins>
            <w:ins w:id="43" w:author="User" w:date="2019-11-30T21:00:00Z">
              <w:r w:rsidRPr="00EA47DF">
                <w:rPr>
                  <w:color w:val="00000A"/>
                  <w:lang w:val="en-US"/>
                </w:rPr>
                <w:t>000</w:t>
              </w:r>
            </w:ins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50D3" w14:textId="77777777" w:rsidR="00EA47DF" w:rsidRPr="006D3F80" w:rsidRDefault="00EA47DF" w:rsidP="006D3F80">
            <w:pPr>
              <w:spacing w:before="0" w:after="0"/>
              <w:rPr>
                <w:ins w:id="44" w:author="User" w:date="2019-11-30T21:00:00Z"/>
                <w:color w:val="00000A"/>
                <w:lang w:val="en-US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7EE6" w14:textId="77777777" w:rsidR="00EA47DF" w:rsidRDefault="00EA47DF" w:rsidP="00EA7399">
            <w:pPr>
              <w:spacing w:before="0" w:after="0"/>
              <w:rPr>
                <w:ins w:id="45" w:author="User" w:date="2019-11-30T21:00:00Z"/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3670B" w14:textId="77777777" w:rsidR="00F238B2" w:rsidRDefault="00F238B2" w:rsidP="008068A2">
      <w:pPr>
        <w:spacing w:after="0" w:line="240" w:lineRule="auto"/>
      </w:pPr>
      <w:r>
        <w:separator/>
      </w:r>
    </w:p>
  </w:endnote>
  <w:endnote w:type="continuationSeparator" w:id="0">
    <w:p w14:paraId="6B71CA75" w14:textId="77777777" w:rsidR="00F238B2" w:rsidRDefault="00F238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3313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3A0A3C" w:rsidRPr="006D038E" w:rsidRDefault="003A0A3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3A0A3C" w:rsidRDefault="003A0A3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3A0A3C" w:rsidRPr="006D038E" w:rsidRDefault="003A0A3C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0D6E5E1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16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ins w:id="46" w:author="User" w:date="2019-11-30T21:08:00Z">
                            <w:r w:rsidR="00A61670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ins>
                          <w:del w:id="47" w:author="User" w:date="2019-11-30T20:41:00Z">
                            <w:r w:rsidR="009E45C0" w:rsidDel="00757EA8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elText>2</w:delText>
                            </w:r>
                          </w:del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0D6E5E1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167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ins w:id="48" w:author="User" w:date="2019-11-30T21:08:00Z">
                      <w:r w:rsidR="00A61670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ins>
                    <w:del w:id="49" w:author="User" w:date="2019-11-30T20:41:00Z">
                      <w:r w:rsidR="009E45C0" w:rsidDel="00757EA8">
                        <w:rPr>
                          <w:noProof/>
                          <w:sz w:val="18"/>
                          <w:szCs w:val="18"/>
                          <w:lang w:val="en-US"/>
                        </w:rPr>
                        <w:delText>2</w:delText>
                      </w:r>
                    </w:del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972FF" w14:textId="77777777" w:rsidR="00F238B2" w:rsidRDefault="00F238B2" w:rsidP="008068A2">
      <w:pPr>
        <w:spacing w:after="0" w:line="240" w:lineRule="auto"/>
      </w:pPr>
      <w:r>
        <w:separator/>
      </w:r>
    </w:p>
  </w:footnote>
  <w:footnote w:type="continuationSeparator" w:id="0">
    <w:p w14:paraId="649EDBE6" w14:textId="77777777" w:rsidR="00F238B2" w:rsidRDefault="00F238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47640"/>
    <w:multiLevelType w:val="hybridMultilevel"/>
    <w:tmpl w:val="930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4C2"/>
    <w:multiLevelType w:val="hybridMultilevel"/>
    <w:tmpl w:val="FBE894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9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31C74"/>
    <w:rsid w:val="00045D2F"/>
    <w:rsid w:val="00063203"/>
    <w:rsid w:val="00064D15"/>
    <w:rsid w:val="000668CB"/>
    <w:rsid w:val="00070999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064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759D6"/>
    <w:rsid w:val="00283C99"/>
    <w:rsid w:val="00284AE1"/>
    <w:rsid w:val="00286A5C"/>
    <w:rsid w:val="002A07BF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0A3C"/>
    <w:rsid w:val="003A1601"/>
    <w:rsid w:val="003A5602"/>
    <w:rsid w:val="003A72EC"/>
    <w:rsid w:val="003B0EBE"/>
    <w:rsid w:val="003B6A53"/>
    <w:rsid w:val="003C6B29"/>
    <w:rsid w:val="003C7A2E"/>
    <w:rsid w:val="003D19F0"/>
    <w:rsid w:val="003D41D7"/>
    <w:rsid w:val="003E167F"/>
    <w:rsid w:val="003E359F"/>
    <w:rsid w:val="003E54E5"/>
    <w:rsid w:val="003E6BFB"/>
    <w:rsid w:val="003F0A35"/>
    <w:rsid w:val="003F1864"/>
    <w:rsid w:val="00414952"/>
    <w:rsid w:val="00420504"/>
    <w:rsid w:val="004311CA"/>
    <w:rsid w:val="004438C0"/>
    <w:rsid w:val="00446FD6"/>
    <w:rsid w:val="004476EF"/>
    <w:rsid w:val="004723CA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70FA"/>
    <w:rsid w:val="005123D9"/>
    <w:rsid w:val="0051517C"/>
    <w:rsid w:val="00517B12"/>
    <w:rsid w:val="00524789"/>
    <w:rsid w:val="005274EE"/>
    <w:rsid w:val="00532464"/>
    <w:rsid w:val="00532A1D"/>
    <w:rsid w:val="00541D45"/>
    <w:rsid w:val="00550C57"/>
    <w:rsid w:val="0055195D"/>
    <w:rsid w:val="00553CCB"/>
    <w:rsid w:val="00560406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A28C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3F80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57EA8"/>
    <w:rsid w:val="00767EC1"/>
    <w:rsid w:val="00777340"/>
    <w:rsid w:val="007807EC"/>
    <w:rsid w:val="007844CC"/>
    <w:rsid w:val="00785258"/>
    <w:rsid w:val="00791F02"/>
    <w:rsid w:val="0079305D"/>
    <w:rsid w:val="0079324A"/>
    <w:rsid w:val="00793B82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5F4C"/>
    <w:rsid w:val="008063E1"/>
    <w:rsid w:val="008068A2"/>
    <w:rsid w:val="008105A0"/>
    <w:rsid w:val="00817F9E"/>
    <w:rsid w:val="008252B8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2B"/>
    <w:rsid w:val="00941FFF"/>
    <w:rsid w:val="00950D65"/>
    <w:rsid w:val="00954B3A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5C0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67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3E3E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309B"/>
    <w:rsid w:val="00BA1F40"/>
    <w:rsid w:val="00BA4820"/>
    <w:rsid w:val="00BB05FA"/>
    <w:rsid w:val="00BB263A"/>
    <w:rsid w:val="00BB5B10"/>
    <w:rsid w:val="00BC56D6"/>
    <w:rsid w:val="00BD27D6"/>
    <w:rsid w:val="00BD2FF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15C9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121E0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0EC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06AE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A9D"/>
    <w:rsid w:val="00E86D42"/>
    <w:rsid w:val="00E872BE"/>
    <w:rsid w:val="00E90FE5"/>
    <w:rsid w:val="00E912EF"/>
    <w:rsid w:val="00E91F6F"/>
    <w:rsid w:val="00EA3B29"/>
    <w:rsid w:val="00EA47C1"/>
    <w:rsid w:val="00EA47DF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0E2A"/>
    <w:rsid w:val="00EF2584"/>
    <w:rsid w:val="00F06007"/>
    <w:rsid w:val="00F11150"/>
    <w:rsid w:val="00F20B48"/>
    <w:rsid w:val="00F238B2"/>
    <w:rsid w:val="00F30B46"/>
    <w:rsid w:val="00F35062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C4C370E0-A049-4CBE-83E4-C1C4DCB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8C6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4D5EE-D7A9-4C3E-BE6C-B5A3647F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Order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User</cp:lastModifiedBy>
  <cp:revision>5</cp:revision>
  <cp:lastPrinted>2019-01-12T00:41:00Z</cp:lastPrinted>
  <dcterms:created xsi:type="dcterms:W3CDTF">2019-03-11T21:37:00Z</dcterms:created>
  <dcterms:modified xsi:type="dcterms:W3CDTF">2019-11-30T19:08:00Z</dcterms:modified>
  <cp:category>programming, education, software engineering, software development</cp:category>
</cp:coreProperties>
</file>